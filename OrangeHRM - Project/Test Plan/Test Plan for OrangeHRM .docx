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M Sans" w:cs="DM Sans" w:eastAsia="DM Sans" w:hAnsi="DM Sans"/>
          <w:b w:val="1"/>
          <w:color w:val="366a4c"/>
          <w:sz w:val="50"/>
          <w:szCs w:val="50"/>
        </w:rPr>
      </w:pPr>
      <w:r w:rsidDel="00000000" w:rsidR="00000000" w:rsidRPr="00000000">
        <w:rPr>
          <w:rFonts w:ascii="DM Sans" w:cs="DM Sans" w:eastAsia="DM Sans" w:hAnsi="DM Sans"/>
          <w:b w:val="1"/>
          <w:color w:val="366a4c"/>
          <w:sz w:val="50"/>
          <w:szCs w:val="50"/>
          <w:rtl w:val="0"/>
        </w:rPr>
        <w:t xml:space="preserve">    Test Plan for OrangeHRM website 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sz w:val="50"/>
          <w:szCs w:val="50"/>
        </w:rPr>
      </w:pPr>
      <w:r w:rsidDel="00000000" w:rsidR="00000000" w:rsidRPr="00000000">
        <w:rPr>
          <w:rFonts w:ascii="DM Sans" w:cs="DM Sans" w:eastAsia="DM Sans" w:hAnsi="DM Sans"/>
          <w:sz w:val="50"/>
          <w:szCs w:val="50"/>
        </w:rPr>
        <w:drawing>
          <wp:inline distB="114300" distT="114300" distL="114300" distR="114300">
            <wp:extent cx="4652963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451" l="-7022" r="42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color w:val="209d20"/>
          <w:sz w:val="46"/>
          <w:szCs w:val="46"/>
        </w:rPr>
      </w:pPr>
      <w:r w:rsidDel="00000000" w:rsidR="00000000" w:rsidRPr="00000000">
        <w:rPr>
          <w:rFonts w:ascii="DM Sans" w:cs="DM Sans" w:eastAsia="DM Sans" w:hAnsi="DM Sans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rFonts w:ascii="DM Sans" w:cs="DM Sans" w:eastAsia="DM Sans" w:hAnsi="DM Sans"/>
          <w:color w:val="ff9900"/>
          <w:sz w:val="46"/>
          <w:szCs w:val="46"/>
          <w:rtl w:val="0"/>
        </w:rPr>
        <w:t xml:space="preserve">O</w:t>
      </w:r>
      <w:r w:rsidDel="00000000" w:rsidR="00000000" w:rsidRPr="00000000">
        <w:rPr>
          <w:rFonts w:ascii="DM Sans" w:cs="DM Sans" w:eastAsia="DM Sans" w:hAnsi="DM Sans"/>
          <w:sz w:val="46"/>
          <w:szCs w:val="46"/>
          <w:rtl w:val="0"/>
        </w:rPr>
        <w:t xml:space="preserve">range</w:t>
      </w:r>
      <w:r w:rsidDel="00000000" w:rsidR="00000000" w:rsidRPr="00000000">
        <w:rPr>
          <w:rFonts w:ascii="DM Sans" w:cs="DM Sans" w:eastAsia="DM Sans" w:hAnsi="DM Sans"/>
          <w:color w:val="209d20"/>
          <w:sz w:val="46"/>
          <w:szCs w:val="46"/>
          <w:rtl w:val="0"/>
        </w:rPr>
        <w:t xml:space="preserve">HRM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color w:val="209d20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rPr>
          <w:cantSplit w:val="0"/>
          <w:trHeight w:val="1327.88085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274e13"/>
                <w:sz w:val="50"/>
                <w:szCs w:val="5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274e13"/>
                <w:sz w:val="50"/>
                <w:szCs w:val="50"/>
                <w:rtl w:val="0"/>
              </w:rPr>
              <w:t xml:space="preserve">                    Master Test Plan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color w:val="366a4c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color w:val="274e13"/>
          <w:sz w:val="34"/>
          <w:szCs w:val="34"/>
          <w:rtl w:val="0"/>
        </w:rPr>
        <w:t xml:space="preserve">                    </w:t>
      </w:r>
      <w:r w:rsidDel="00000000" w:rsidR="00000000" w:rsidRPr="00000000">
        <w:rPr>
          <w:rFonts w:ascii="DM Sans" w:cs="DM Sans" w:eastAsia="DM Sans" w:hAnsi="DM Sans"/>
          <w:color w:val="2e4a1f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366a4c"/>
          <w:sz w:val="34"/>
          <w:szCs w:val="34"/>
          <w:rtl w:val="0"/>
        </w:rPr>
        <w:t xml:space="preserve">Document Version: 001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color w:val="366a4c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color w:val="366a4c"/>
          <w:sz w:val="34"/>
          <w:szCs w:val="34"/>
          <w:rtl w:val="0"/>
        </w:rPr>
        <w:t xml:space="preserve">                     Date: 22 June 2025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color w:val="2e4a1f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DM Sans" w:cs="DM Sans" w:eastAsia="DM Sans" w:hAnsi="DM Sans"/>
          <w:b w:val="1"/>
          <w:color w:val="2e4a1f"/>
          <w:sz w:val="34"/>
          <w:szCs w:val="34"/>
          <w:rtl w:val="0"/>
        </w:rPr>
        <w:t xml:space="preserve">      Created By 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M Sans" w:cs="DM Sans" w:eastAsia="DM Sans" w:hAnsi="DM Sans"/>
          <w:color w:val="2e4a1f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color w:val="2e4a1f"/>
          <w:sz w:val="34"/>
          <w:szCs w:val="34"/>
          <w:rtl w:val="0"/>
        </w:rPr>
        <w:t xml:space="preserve">                                     </w:t>
      </w:r>
      <w:r w:rsidDel="00000000" w:rsidR="00000000" w:rsidRPr="00000000">
        <w:rPr>
          <w:rFonts w:ascii="DM Sans" w:cs="DM Sans" w:eastAsia="DM Sans" w:hAnsi="DM Sans"/>
          <w:color w:val="2e4a1f"/>
          <w:sz w:val="34"/>
          <w:szCs w:val="34"/>
          <w:rtl w:val="0"/>
        </w:rPr>
        <w:t xml:space="preserve">Mai Okasha</w:t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  <w:color w:val="2e4a1f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color w:val="2e4a1f"/>
          <w:sz w:val="34"/>
          <w:szCs w:val="34"/>
          <w:rtl w:val="0"/>
        </w:rPr>
        <w:t xml:space="preserve">                                 Saif Araj</w:t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  <w:color w:val="2e4a1f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color w:val="2e4a1f"/>
          <w:sz w:val="34"/>
          <w:szCs w:val="34"/>
          <w:rtl w:val="0"/>
        </w:rPr>
        <w:t xml:space="preserve">                                 Zaid Jaber</w:t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  <w:color w:val="2e4a1f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color w:val="2e4a1f"/>
          <w:sz w:val="34"/>
          <w:szCs w:val="34"/>
          <w:rtl w:val="0"/>
        </w:rPr>
        <w:t xml:space="preserve">                                 Lina Shaqoura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M Sans" w:cs="DM Sans" w:eastAsia="DM Sans" w:hAnsi="DM Sans"/>
          <w:b w:val="1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sz w:val="32"/>
          <w:szCs w:val="32"/>
          <w:rtl w:val="0"/>
        </w:rPr>
        <w:t xml:space="preserve">TABLE OF CONTENTS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Introduction ………………………………………………………………………………… 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Objectives   ………………………………………………………………………………… 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Test Approach …………………………………………………………………………… 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Scope ……………………………………………………………………………………………. 3</w:t>
      </w:r>
    </w:p>
    <w:p w:rsidR="00000000" w:rsidDel="00000000" w:rsidP="00000000" w:rsidRDefault="00000000" w:rsidRPr="00000000" w14:paraId="0000001D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4.1  Features in Scope …………………………………………………………….. 3</w:t>
      </w:r>
    </w:p>
    <w:p w:rsidR="00000000" w:rsidDel="00000000" w:rsidP="00000000" w:rsidRDefault="00000000" w:rsidRPr="00000000" w14:paraId="0000001E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4.2 Features out of Scope ……………………………………………………  3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Test Deliverables  …………………………………………………………………….. 5</w:t>
      </w:r>
    </w:p>
    <w:p w:rsidR="00000000" w:rsidDel="00000000" w:rsidP="00000000" w:rsidRDefault="00000000" w:rsidRPr="00000000" w14:paraId="00000020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5.1 Before Testing ……………………………………………………………………… 5</w:t>
      </w:r>
    </w:p>
    <w:p w:rsidR="00000000" w:rsidDel="00000000" w:rsidP="00000000" w:rsidRDefault="00000000" w:rsidRPr="00000000" w14:paraId="00000021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5.2 During Testing …………………………………………………………………</w:t>
      </w:r>
      <w:ins w:author="Zaid Jaber" w:id="0" w:date="2025-06-26T14:23:59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…. 5</w:t>
      </w:r>
    </w:p>
    <w:p w:rsidR="00000000" w:rsidDel="00000000" w:rsidP="00000000" w:rsidRDefault="00000000" w:rsidRPr="00000000" w14:paraId="00000022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5.3 After Testing ……………………………………………………………………</w:t>
      </w:r>
      <w:ins w:author="Zaid Jaber" w:id="1" w:date="2025-06-26T14:23:57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…. 5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Schedule  ………………………………………………………………………………</w:t>
      </w:r>
      <w:ins w:author="Zaid Jaber" w:id="2" w:date="2025-06-26T14:23:52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……  6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Roles &amp; Responsibilities ……………………………………………………</w:t>
      </w:r>
      <w:ins w:author="Zaid Jaber" w:id="3" w:date="2025-06-26T14:24:01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  7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Entry &amp; Exit Criteria ……………………………………………………………</w:t>
      </w:r>
      <w:ins w:author="Zaid Jaber" w:id="4" w:date="2025-06-26T14:24:02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  8</w:t>
      </w:r>
    </w:p>
    <w:p w:rsidR="00000000" w:rsidDel="00000000" w:rsidP="00000000" w:rsidRDefault="00000000" w:rsidRPr="00000000" w14:paraId="00000026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8.1 Entry Criteria ……………………………………………………………………</w:t>
      </w:r>
      <w:ins w:author="Zaid Jaber" w:id="5" w:date="2025-06-26T14:24:04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 8</w:t>
      </w:r>
    </w:p>
    <w:p w:rsidR="00000000" w:rsidDel="00000000" w:rsidP="00000000" w:rsidRDefault="00000000" w:rsidRPr="00000000" w14:paraId="00000027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  8.2 Exit Criteria ………………………………………………………………………</w:t>
      </w:r>
      <w:ins w:author="Zaid Jaber" w:id="6" w:date="2025-06-26T14:24:06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.  8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Resources &amp; Environment Needs …………………………………</w:t>
      </w:r>
      <w:ins w:author="Zaid Jaber" w:id="7" w:date="2025-06-26T14:23:36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…</w:t>
        </w:r>
      </w:ins>
      <w:del w:author="Zaid Jaber" w:id="7" w:date="2025-06-26T14:23:36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delText xml:space="preserve">…</w:delText>
        </w:r>
      </w:del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. 8</w:t>
      </w:r>
    </w:p>
    <w:p w:rsidR="00000000" w:rsidDel="00000000" w:rsidP="00000000" w:rsidRDefault="00000000" w:rsidRPr="00000000" w14:paraId="00000029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9.1  Testing Tools  …………………………………………………………………</w:t>
      </w:r>
      <w:ins w:author="Zaid Jaber" w:id="8" w:date="2025-06-26T14:24:10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….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…… 8</w:t>
      </w:r>
    </w:p>
    <w:p w:rsidR="00000000" w:rsidDel="00000000" w:rsidP="00000000" w:rsidRDefault="00000000" w:rsidRPr="00000000" w14:paraId="0000002A">
      <w:pPr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 9.2  Test Environments ………………………………………………………</w:t>
      </w:r>
      <w:ins w:author="Zaid Jaber" w:id="9" w:date="2025-06-26T14:24:13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…..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…. 8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DM Sans Medium" w:cs="DM Sans Medium" w:eastAsia="DM Sans Medium" w:hAnsi="DM Sans Medium"/>
          <w:b w:val="0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Risk Management  …………………………………………………………</w:t>
      </w:r>
      <w:ins w:author="Zaid Jaber" w:id="10" w:date="2025-06-26T14:24:15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…..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……   9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Approval …………………………………………………………………………</w:t>
      </w:r>
      <w:ins w:author="Zaid Jaber" w:id="11" w:date="2025-06-26T14:24:17Z">
        <w:r w:rsidDel="00000000" w:rsidR="00000000" w:rsidRPr="00000000">
          <w:rPr>
            <w:rFonts w:ascii="DM Sans Medium" w:cs="DM Sans Medium" w:eastAsia="DM Sans Medium" w:hAnsi="DM Sans Medium"/>
            <w:sz w:val="28"/>
            <w:szCs w:val="28"/>
            <w:rtl w:val="0"/>
          </w:rPr>
          <w:t xml:space="preserve">…..</w:t>
        </w:r>
      </w:ins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…    9</w:t>
      </w:r>
    </w:p>
    <w:p w:rsidR="00000000" w:rsidDel="00000000" w:rsidP="00000000" w:rsidRDefault="00000000" w:rsidRPr="00000000" w14:paraId="0000002D">
      <w:pPr>
        <w:rPr>
          <w:rFonts w:ascii="DM Sans" w:cs="DM Sans" w:eastAsia="DM Sans" w:hAnsi="DM Sans"/>
          <w:color w:val="2e4a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Introduction </w:t>
      </w:r>
    </w:p>
    <w:p w:rsidR="00000000" w:rsidDel="00000000" w:rsidP="00000000" w:rsidRDefault="00000000" w:rsidRPr="00000000" w14:paraId="00000036">
      <w:pPr>
        <w:ind w:left="720" w:firstLine="0"/>
        <w:rPr>
          <w:rFonts w:ascii="DM Sans" w:cs="DM Sans" w:eastAsia="DM Sans" w:hAnsi="DM Sans"/>
          <w:b w:val="1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This document provides the overall testing strategy and approach required to ensure that the requirements of the </w:t>
      </w:r>
      <w:r w:rsidDel="00000000" w:rsidR="00000000" w:rsidRPr="00000000">
        <w:rPr>
          <w:rFonts w:ascii="DM Sans" w:cs="DM Sans" w:eastAsia="DM Sans" w:hAnsi="DM Sans"/>
          <w:b w:val="1"/>
          <w:color w:val="ff9900"/>
          <w:sz w:val="28"/>
          <w:szCs w:val="28"/>
          <w:rtl w:val="0"/>
        </w:rPr>
        <w:t xml:space="preserve">OrangeHRM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are tested adequately and that the required levels of quality and reliability of the software deliverables are attained.</w:t>
      </w:r>
    </w:p>
    <w:p w:rsidR="00000000" w:rsidDel="00000000" w:rsidP="00000000" w:rsidRDefault="00000000" w:rsidRPr="00000000" w14:paraId="00000038">
      <w:pPr>
        <w:ind w:left="720" w:firstLine="0"/>
        <w:rPr>
          <w:rFonts w:ascii="DM Sans Medium" w:cs="DM Sans Medium" w:eastAsia="DM Sans Medium" w:hAnsi="DM Sans Medium"/>
          <w:color w:val="2e4a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Objectives 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color w:val="2e4a1f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The goal of this test plan is to identify and eliminate defects in </w:t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The OrangeHRM system before released to ensure a stable and </w:t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 user-friendly application. This will be achieved by validating 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that all functional and user interface requirements are met  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 defined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DM Sans" w:cs="DM Sans" w:eastAsia="DM Sans" w:hAnsi="DM Sans"/>
          <w:b w:val="1"/>
          <w:color w:val="2e4a1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Test Approach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color w:val="2e4a1f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The project is based on functional testing, including Exploratory,        </w:t>
      </w:r>
      <w:r w:rsidDel="00000000" w:rsidR="00000000" w:rsidRPr="00000000">
        <w:rPr>
          <w:rFonts w:ascii="DM Sans Medium" w:cs="DM Sans Medium" w:eastAsia="DM Sans Medium" w:hAnsi="DM Sans Medium"/>
          <w:color w:val="ffffff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Smoke, and Sanity testing.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  All tests will be performed manually with daily iterations as per   </w:t>
      </w:r>
      <w:r w:rsidDel="00000000" w:rsidR="00000000" w:rsidRPr="00000000">
        <w:rPr>
          <w:rFonts w:ascii="DM Sans Medium" w:cs="DM Sans Medium" w:eastAsia="DM Sans Medium" w:hAnsi="DM Sans Medium"/>
          <w:color w:val="ffffff"/>
          <w:sz w:val="28"/>
          <w:szCs w:val="28"/>
          <w:rtl w:val="0"/>
        </w:rPr>
        <w:t xml:space="preserve">u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cycles at the end of each day. The specific requirements for </w:t>
      </w:r>
      <w:r w:rsidDel="00000000" w:rsidR="00000000" w:rsidRPr="00000000">
        <w:rPr>
          <w:rFonts w:ascii="DM Sans Medium" w:cs="DM Sans Medium" w:eastAsia="DM Sans Medium" w:hAnsi="DM Sans Medium"/>
          <w:color w:val="ffffff"/>
          <w:sz w:val="28"/>
          <w:szCs w:val="28"/>
          <w:rtl w:val="0"/>
        </w:rPr>
        <w:t xml:space="preserve"> u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DM Sans Medium" w:cs="DM Sans Medium" w:eastAsia="DM Sans Medium" w:hAnsi="DM Sans Medium"/>
          <w:color w:val="ffffff"/>
          <w:sz w:val="28"/>
          <w:szCs w:val="28"/>
          <w:rtl w:val="0"/>
        </w:rPr>
        <w:t xml:space="preserve">u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those iterations will be delivered to the team and tested.</w:t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DM Sans" w:cs="DM Sans" w:eastAsia="DM Sans" w:hAnsi="DM Sans"/>
          <w:b w:val="1"/>
          <w:color w:val="b45f0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DM Sans" w:cs="DM Sans" w:eastAsia="DM Sans" w:hAnsi="DM Sans"/>
          <w:b w:val="1"/>
          <w:color w:val="b45f0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DM Sans" w:cs="DM Sans" w:eastAsia="DM Sans" w:hAnsi="DM Sans"/>
          <w:b w:val="1"/>
          <w:color w:val="b45f0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47">
      <w:pPr>
        <w:ind w:left="72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4.1 In Scope </w:t>
      </w:r>
    </w:p>
    <w:p w:rsidR="00000000" w:rsidDel="00000000" w:rsidP="00000000" w:rsidRDefault="00000000" w:rsidRPr="00000000" w14:paraId="00000049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My Info Module ( EES View )</w:t>
      </w:r>
    </w:p>
    <w:p w:rsidR="00000000" w:rsidDel="00000000" w:rsidP="00000000" w:rsidRDefault="00000000" w:rsidRPr="00000000" w14:paraId="0000004B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Photograph</w:t>
      </w:r>
    </w:p>
    <w:p w:rsidR="00000000" w:rsidDel="00000000" w:rsidP="00000000" w:rsidRDefault="00000000" w:rsidRPr="00000000" w14:paraId="0000004C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Contact Details</w:t>
      </w:r>
    </w:p>
    <w:p w:rsidR="00000000" w:rsidDel="00000000" w:rsidP="00000000" w:rsidRDefault="00000000" w:rsidRPr="00000000" w14:paraId="0000004D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Emergency Contact</w:t>
      </w:r>
    </w:p>
    <w:p w:rsidR="00000000" w:rsidDel="00000000" w:rsidP="00000000" w:rsidRDefault="00000000" w:rsidRPr="00000000" w14:paraId="0000004E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Dependents</w:t>
      </w:r>
    </w:p>
    <w:p w:rsidR="00000000" w:rsidDel="00000000" w:rsidP="00000000" w:rsidRDefault="00000000" w:rsidRPr="00000000" w14:paraId="0000004F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Immigration</w:t>
      </w:r>
    </w:p>
    <w:p w:rsidR="00000000" w:rsidDel="00000000" w:rsidP="00000000" w:rsidRDefault="00000000" w:rsidRPr="00000000" w14:paraId="00000050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Job</w:t>
      </w:r>
    </w:p>
    <w:p w:rsidR="00000000" w:rsidDel="00000000" w:rsidP="00000000" w:rsidRDefault="00000000" w:rsidRPr="00000000" w14:paraId="00000051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Salary</w:t>
      </w:r>
    </w:p>
    <w:p w:rsidR="00000000" w:rsidDel="00000000" w:rsidP="00000000" w:rsidRDefault="00000000" w:rsidRPr="00000000" w14:paraId="00000052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Report To</w:t>
      </w:r>
    </w:p>
    <w:p w:rsidR="00000000" w:rsidDel="00000000" w:rsidP="00000000" w:rsidRDefault="00000000" w:rsidRPr="00000000" w14:paraId="00000053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Qualifications</w:t>
      </w:r>
    </w:p>
    <w:p w:rsidR="00000000" w:rsidDel="00000000" w:rsidP="00000000" w:rsidRDefault="00000000" w:rsidRPr="00000000" w14:paraId="00000054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Membership</w:t>
      </w:r>
    </w:p>
    <w:p w:rsidR="00000000" w:rsidDel="00000000" w:rsidP="00000000" w:rsidRDefault="00000000" w:rsidRPr="00000000" w14:paraId="00000055">
      <w:pPr>
        <w:ind w:left="2160" w:firstLine="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Admin Module </w:t>
      </w:r>
    </w:p>
    <w:p w:rsidR="00000000" w:rsidDel="00000000" w:rsidP="00000000" w:rsidRDefault="00000000" w:rsidRPr="00000000" w14:paraId="00000057">
      <w:pPr>
        <w:spacing w:after="240" w:before="240" w:line="278.4" w:lineRule="auto"/>
        <w:ind w:left="1440" w:hanging="3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  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User Management Module</w:t>
      </w:r>
    </w:p>
    <w:p w:rsidR="00000000" w:rsidDel="00000000" w:rsidP="00000000" w:rsidRDefault="00000000" w:rsidRPr="00000000" w14:paraId="00000058">
      <w:pPr>
        <w:spacing w:after="240" w:before="240" w:line="278.4" w:lineRule="auto"/>
        <w:ind w:left="1440" w:hanging="3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Job Module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="278.4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Job Titles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Pay Grades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Employment Status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Job Categories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Work Shifts</w:t>
      </w:r>
    </w:p>
    <w:p w:rsidR="00000000" w:rsidDel="00000000" w:rsidP="00000000" w:rsidRDefault="00000000" w:rsidRPr="00000000" w14:paraId="0000005E">
      <w:pPr>
        <w:spacing w:after="240" w:before="240" w:line="278.4" w:lineRule="auto"/>
        <w:ind w:left="1440" w:hanging="3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Organization Module</w:t>
      </w:r>
    </w:p>
    <w:p w:rsidR="00000000" w:rsidDel="00000000" w:rsidP="00000000" w:rsidRDefault="00000000" w:rsidRPr="00000000" w14:paraId="0000005F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General Details</w:t>
      </w:r>
    </w:p>
    <w:p w:rsidR="00000000" w:rsidDel="00000000" w:rsidP="00000000" w:rsidRDefault="00000000" w:rsidRPr="00000000" w14:paraId="00000060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 Locations</w:t>
      </w:r>
    </w:p>
    <w:p w:rsidR="00000000" w:rsidDel="00000000" w:rsidP="00000000" w:rsidRDefault="00000000" w:rsidRPr="00000000" w14:paraId="00000061">
      <w:pPr>
        <w:spacing w:after="240" w:before="240" w:line="278.4" w:lineRule="auto"/>
        <w:ind w:left="216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·      Structure</w:t>
      </w:r>
    </w:p>
    <w:p w:rsidR="00000000" w:rsidDel="00000000" w:rsidP="00000000" w:rsidRDefault="00000000" w:rsidRPr="00000000" w14:paraId="00000062">
      <w:pPr>
        <w:spacing w:after="240" w:before="240" w:line="278.4" w:lineRule="auto"/>
        <w:ind w:left="1440" w:hanging="36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8.4" w:lineRule="auto"/>
        <w:ind w:left="720" w:firstLine="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Qualifications Module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="278.4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Skills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Education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License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Languages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0" w:beforeAutospacing="0" w:line="278.4" w:lineRule="auto"/>
        <w:ind w:left="2160" w:hanging="360"/>
        <w:rPr>
          <w:rFonts w:ascii="DM Sans Medium" w:cs="DM Sans Medium" w:eastAsia="DM Sans Medium" w:hAnsi="DM Sans Medium"/>
          <w:sz w:val="14"/>
          <w:szCs w:val="14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Memberships</w:t>
      </w:r>
    </w:p>
    <w:p w:rsidR="00000000" w:rsidDel="00000000" w:rsidP="00000000" w:rsidRDefault="00000000" w:rsidRPr="00000000" w14:paraId="00000069">
      <w:pPr>
        <w:ind w:left="1440" w:firstLine="0"/>
        <w:rPr>
          <w:rFonts w:ascii="DM Sans" w:cs="DM Sans" w:eastAsia="DM Sans" w:hAnsi="DM Sans"/>
          <w:b w:val="1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4.2 Out of Scope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HR Admin Account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Localization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API Testing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Backup Testing 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Performance Testing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rFonts w:ascii="DM Sans Medium" w:cs="DM Sans Medium" w:eastAsia="DM Sans Medium" w:hAnsi="DM Sans Medium"/>
          <w:color w:val="2e4a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>
          <w:rFonts w:ascii="DM Sans Medium" w:cs="DM Sans Medium" w:eastAsia="DM Sans Medium" w:hAnsi="DM Sans Medium"/>
          <w:color w:val="2e4a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rFonts w:ascii="DM Sans Medium" w:cs="DM Sans Medium" w:eastAsia="DM Sans Medium" w:hAnsi="DM Sans Medium"/>
          <w:color w:val="2e4a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rFonts w:ascii="DM Sans Medium" w:cs="DM Sans Medium" w:eastAsia="DM Sans Medium" w:hAnsi="DM Sans Medium"/>
          <w:color w:val="2e4a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DM Sans" w:cs="DM Sans" w:eastAsia="DM Sans" w:hAnsi="DM Sans"/>
          <w:b w:val="1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Test Deliverables </w:t>
      </w:r>
    </w:p>
    <w:p w:rsidR="00000000" w:rsidDel="00000000" w:rsidP="00000000" w:rsidRDefault="00000000" w:rsidRPr="00000000" w14:paraId="00000076">
      <w:pPr>
        <w:ind w:left="72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5.1 Before Testing</w:t>
      </w:r>
    </w:p>
    <w:p w:rsidR="00000000" w:rsidDel="00000000" w:rsidP="00000000" w:rsidRDefault="00000000" w:rsidRPr="00000000" w14:paraId="00000078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Test Cases, RTM, and Test Plan.</w:t>
      </w:r>
    </w:p>
    <w:p w:rsidR="00000000" w:rsidDel="00000000" w:rsidP="00000000" w:rsidRDefault="00000000" w:rsidRPr="00000000" w14:paraId="0000007A">
      <w:pPr>
        <w:ind w:left="0" w:firstLine="0"/>
        <w:rPr>
          <w:rFonts w:ascii="DM Sans" w:cs="DM Sans" w:eastAsia="DM Sans" w:hAnsi="DM Sans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5.2 During Testing </w:t>
      </w:r>
    </w:p>
    <w:p w:rsidR="00000000" w:rsidDel="00000000" w:rsidP="00000000" w:rsidRDefault="00000000" w:rsidRPr="00000000" w14:paraId="0000007C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Test Cases, Test Data &amp; Bug Reports.</w:t>
      </w:r>
    </w:p>
    <w:p w:rsidR="00000000" w:rsidDel="00000000" w:rsidP="00000000" w:rsidRDefault="00000000" w:rsidRPr="00000000" w14:paraId="0000007E">
      <w:pPr>
        <w:ind w:left="720" w:firstLine="0"/>
        <w:rPr>
          <w:rFonts w:ascii="DM Sans" w:cs="DM Sans" w:eastAsia="DM Sans" w:hAnsi="DM Sans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5.3 After Testing </w:t>
      </w:r>
    </w:p>
    <w:p w:rsidR="00000000" w:rsidDel="00000000" w:rsidP="00000000" w:rsidRDefault="00000000" w:rsidRPr="00000000" w14:paraId="00000080">
      <w:pPr>
        <w:ind w:left="720" w:firstLine="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Test Summary Report.</w:t>
      </w:r>
    </w:p>
    <w:p w:rsidR="00000000" w:rsidDel="00000000" w:rsidP="00000000" w:rsidRDefault="00000000" w:rsidRPr="00000000" w14:paraId="00000082">
      <w:pPr>
        <w:ind w:left="0" w:firstLine="0"/>
        <w:rPr>
          <w:rFonts w:ascii="DM Sans" w:cs="DM Sans" w:eastAsia="DM Sans" w:hAnsi="DM Sans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DM Sans" w:cs="DM Sans" w:eastAsia="DM Sans" w:hAnsi="DM Sans"/>
          <w:color w:val="2e4a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Schedule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hanging="36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1.1</w:t>
      </w:r>
      <w:r w:rsidDel="00000000" w:rsidR="00000000" w:rsidRPr="00000000">
        <w:rPr>
          <w:rFonts w:ascii="DM Sans" w:cs="DM Sans" w:eastAsia="DM Sans" w:hAnsi="DM Sans"/>
          <w:b w:val="1"/>
          <w:color w:val="209d2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Employee</w:t>
      </w:r>
    </w:p>
    <w:tbl>
      <w:tblPr>
        <w:tblStyle w:val="Table2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2130"/>
        <w:gridCol w:w="1950"/>
        <w:gridCol w:w="1935"/>
        <w:tblGridChange w:id="0">
          <w:tblGrid>
            <w:gridCol w:w="2805"/>
            <w:gridCol w:w="2130"/>
            <w:gridCol w:w="1950"/>
            <w:gridCol w:w="1935"/>
          </w:tblGrid>
        </w:tblGridChange>
      </w:tblGrid>
      <w:tr>
        <w:trPr>
          <w:cantSplit w:val="0"/>
          <w:trHeight w:val="764.18999999999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End Date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User Management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24 Jun 2025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1440" w:hanging="360"/>
        <w:rPr>
          <w:rFonts w:ascii="DM Sans" w:cs="DM Sans" w:eastAsia="DM Sans" w:hAnsi="DM Sans"/>
          <w:b w:val="1"/>
          <w:color w:val="209d20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1.2</w:t>
      </w:r>
      <w:r w:rsidDel="00000000" w:rsidR="00000000" w:rsidRPr="00000000">
        <w:rPr>
          <w:rFonts w:ascii="DM Sans" w:cs="DM Sans" w:eastAsia="DM Sans" w:hAnsi="DM Sans"/>
          <w:b w:val="1"/>
          <w:color w:val="209d2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M Sans" w:cs="DM Sans" w:eastAsia="DM Sans" w:hAnsi="DM Sans"/>
          <w:b w:val="1"/>
          <w:color w:val="209d20"/>
          <w:sz w:val="30"/>
          <w:szCs w:val="30"/>
          <w:rtl w:val="0"/>
        </w:rPr>
        <w:t xml:space="preserve">HR Admin</w:t>
      </w:r>
    </w:p>
    <w:tbl>
      <w:tblPr>
        <w:tblStyle w:val="Table3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2130"/>
        <w:gridCol w:w="1950"/>
        <w:gridCol w:w="1935"/>
        <w:tblGridChange w:id="0">
          <w:tblGrid>
            <w:gridCol w:w="2805"/>
            <w:gridCol w:w="2130"/>
            <w:gridCol w:w="1950"/>
            <w:gridCol w:w="19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783f04"/>
                <w:sz w:val="30"/>
                <w:szCs w:val="30"/>
                <w:rtl w:val="0"/>
              </w:rPr>
              <w:t xml:space="preserve">End Date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User Management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24 Jun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Job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24 Jun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Organization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24 Jun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Qualification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DM Sans" w:cs="DM Sans" w:eastAsia="DM Sans" w:hAnsi="DM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8"/>
                <w:szCs w:val="28"/>
                <w:rtl w:val="0"/>
              </w:rPr>
              <w:t xml:space="preserve">24 Jun 2025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D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E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F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0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1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2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3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4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5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6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7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8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9">
      <w:pPr>
        <w:ind w:left="0" w:firstLine="0"/>
        <w:rPr>
          <w:ins w:author="Zaid Jaber" w:id="12" w:date="2025-06-26T13:24:11Z"/>
          <w:rFonts w:ascii="DM Sans" w:cs="DM Sans" w:eastAsia="DM Sans" w:hAnsi="DM Sans"/>
          <w:b w:val="1"/>
          <w:color w:val="b45f06"/>
          <w:sz w:val="30"/>
          <w:szCs w:val="30"/>
        </w:rPr>
      </w:pPr>
      <w:ins w:author="Zaid Jaber" w:id="12" w:date="2025-06-26T13:24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A">
      <w:pPr>
        <w:ind w:left="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Roles &amp; Responsibilities</w:t>
      </w:r>
    </w:p>
    <w:p w:rsidR="00000000" w:rsidDel="00000000" w:rsidP="00000000" w:rsidRDefault="00000000" w:rsidRPr="00000000" w14:paraId="000000BC">
      <w:pPr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28"/>
          <w:szCs w:val="28"/>
          <w:rtl w:val="0"/>
        </w:rPr>
        <w:t xml:space="preserve">     </w:t>
      </w:r>
    </w:p>
    <w:tbl>
      <w:tblPr>
        <w:tblStyle w:val="Table4"/>
        <w:tblW w:w="972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640"/>
        <w:gridCol w:w="3630"/>
        <w:tblGridChange w:id="0">
          <w:tblGrid>
            <w:gridCol w:w="3450"/>
            <w:gridCol w:w="264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Staff Member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Role 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Mamoun Suboh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Project Manager 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 Medium" w:cs="DM Sans Medium" w:eastAsia="DM Sans Medium" w:hAnsi="DM Sans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Assign tasks to team members.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 Medium" w:cs="DM Sans Medium" w:eastAsia="DM Sans Medium" w:hAnsi="DM Sans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Review test activities &amp; give feedback.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 Medium" w:cs="DM Sans Medium" w:eastAsia="DM Sans Medium" w:hAnsi="DM Sans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Define project scope.</w:t>
            </w:r>
          </w:p>
        </w:tc>
      </w:tr>
      <w:tr>
        <w:trPr>
          <w:cantSplit w:val="0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Afnan Kharof 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Lead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 Medium" w:cs="DM Sans Medium" w:eastAsia="DM Sans Medium" w:hAnsi="DM Sans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Provide continuous guidance to team members' progress.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 Medium" w:cs="DM Sans Medium" w:eastAsia="DM Sans Medium" w:hAnsi="DM Sans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Conducting daily scrum meetings.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 Medium" w:cs="DM Sans Medium" w:eastAsia="DM Sans Medium" w:hAnsi="DM Sans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Address team queries &amp; clarify any ambiguities.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Mai Okasha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vMerge w:val="restart"/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Prepare test plan, test coverage, execute test cases, create Bug Report &amp; Bug Summary Report.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Saif Araj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vMerge w:val="continue"/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Zaid Jaber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vMerge w:val="continue"/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Lina Shaqoura</w:t>
            </w:r>
          </w:p>
        </w:tc>
        <w:tc>
          <w:tcPr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vMerge w:val="continue"/>
            <w:shd w:fill="fff9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Entry &amp; Exit Criteria</w:t>
      </w:r>
    </w:p>
    <w:p w:rsidR="00000000" w:rsidDel="00000000" w:rsidP="00000000" w:rsidRDefault="00000000" w:rsidRPr="00000000" w14:paraId="000000DA">
      <w:pPr>
        <w:ind w:left="72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DM Sans" w:cs="DM Sans" w:eastAsia="DM Sans" w:hAnsi="DM Sans"/>
          <w:b w:val="1"/>
          <w:color w:val="2a842a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a842a"/>
          <w:sz w:val="30"/>
          <w:szCs w:val="30"/>
          <w:rtl w:val="0"/>
        </w:rPr>
        <w:t xml:space="preserve">8.1 Entry Criteria 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All features completed and deployed 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Test data available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/>
        <w:ind w:left="1440" w:hanging="3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No blocking defects in the system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   Test environment accessible</w:t>
      </w:r>
    </w:p>
    <w:p w:rsidR="00000000" w:rsidDel="00000000" w:rsidP="00000000" w:rsidRDefault="00000000" w:rsidRPr="00000000" w14:paraId="000000E0">
      <w:pPr>
        <w:ind w:left="1440" w:firstLine="0"/>
        <w:rPr>
          <w:b w:val="1"/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DM Sans" w:cs="DM Sans" w:eastAsia="DM Sans" w:hAnsi="DM Sans"/>
          <w:b w:val="1"/>
          <w:color w:val="2a842a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a842a"/>
          <w:sz w:val="30"/>
          <w:szCs w:val="30"/>
          <w:rtl w:val="0"/>
        </w:rPr>
        <w:t xml:space="preserve">8.2 Exit Criteria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240" w:lineRule="auto"/>
        <w:ind w:left="1417.3228346456694" w:hanging="360"/>
        <w:jc w:val="both"/>
        <w:rPr>
          <w:rFonts w:ascii="DM Sans" w:cs="DM Sans" w:eastAsia="DM Sans" w:hAnsi="DM Sans"/>
          <w:b w:val="1"/>
          <w:sz w:val="28"/>
          <w:szCs w:val="28"/>
        </w:rPr>
        <w:pPrChange w:author="Zaid Jaber" w:id="0" w:date="2025-06-26T13:24:02Z">
          <w:pPr>
            <w:numPr>
              <w:ilvl w:val="0"/>
              <w:numId w:val="3"/>
            </w:numPr>
            <w:spacing w:after="240" w:before="24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All critical test cases pass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Rule="auto"/>
        <w:ind w:left="1417.3228346456694" w:hanging="360"/>
        <w:jc w:val="both"/>
        <w:rPr>
          <w:rFonts w:ascii="DM Sans" w:cs="DM Sans" w:eastAsia="DM Sans" w:hAnsi="DM Sans"/>
          <w:b w:val="1"/>
          <w:sz w:val="28"/>
          <w:szCs w:val="28"/>
        </w:rPr>
        <w:pPrChange w:author="Zaid Jaber" w:id="0" w:date="2025-06-26T13:24:02Z">
          <w:pPr>
            <w:numPr>
              <w:ilvl w:val="0"/>
              <w:numId w:val="3"/>
            </w:numPr>
            <w:spacing w:after="240" w:before="24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No major defects remain open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1417.3228346456694" w:hanging="360"/>
        <w:jc w:val="both"/>
        <w:rPr>
          <w:rFonts w:ascii="DM Sans" w:cs="DM Sans" w:eastAsia="DM Sans" w:hAnsi="DM Sans"/>
          <w:b w:val="1"/>
          <w:sz w:val="28"/>
          <w:szCs w:val="28"/>
        </w:rPr>
        <w:pPrChange w:author="Zaid Jaber" w:id="0" w:date="2025-06-26T13:24:02Z">
          <w:pPr>
            <w:numPr>
              <w:ilvl w:val="0"/>
              <w:numId w:val="3"/>
            </w:numPr>
            <w:spacing w:after="240" w:before="24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Test summary approved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1417.3228346456694" w:hanging="360"/>
        <w:jc w:val="both"/>
        <w:rPr>
          <w:rFonts w:ascii="DM Sans Medium" w:cs="DM Sans Medium" w:eastAsia="DM Sans Medium" w:hAnsi="DM Sans Medium"/>
          <w:sz w:val="28"/>
          <w:szCs w:val="28"/>
        </w:rPr>
        <w:pPrChange w:author="Zaid Jaber" w:id="0" w:date="2025-06-26T13:24:02Z">
          <w:pPr>
            <w:numPr>
              <w:ilvl w:val="0"/>
              <w:numId w:val="3"/>
            </w:numPr>
            <w:ind w:left="720" w:hanging="360"/>
            <w:jc w:val="both"/>
          </w:pPr>
        </w:pPrChange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    All risks solved </w:t>
      </w:r>
    </w:p>
    <w:p w:rsidR="00000000" w:rsidDel="00000000" w:rsidP="00000000" w:rsidRDefault="00000000" w:rsidRPr="00000000" w14:paraId="000000E6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Resources &amp; Environment Needs</w:t>
      </w:r>
    </w:p>
    <w:p w:rsidR="00000000" w:rsidDel="00000000" w:rsidP="00000000" w:rsidRDefault="00000000" w:rsidRPr="00000000" w14:paraId="000000EC">
      <w:pPr>
        <w:ind w:left="72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DM Sans" w:cs="DM Sans" w:eastAsia="DM Sans" w:hAnsi="DM Sans"/>
          <w:b w:val="1"/>
          <w:color w:val="2a842a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a842a"/>
          <w:sz w:val="30"/>
          <w:szCs w:val="30"/>
          <w:rtl w:val="0"/>
        </w:rPr>
        <w:t xml:space="preserve">9.1 Testing Tools </w:t>
      </w:r>
    </w:p>
    <w:p w:rsidR="00000000" w:rsidDel="00000000" w:rsidP="00000000" w:rsidRDefault="00000000" w:rsidRPr="00000000" w14:paraId="000000EE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Tracking tool: Trello</w:t>
      </w:r>
    </w:p>
    <w:p w:rsidR="00000000" w:rsidDel="00000000" w:rsidP="00000000" w:rsidRDefault="00000000" w:rsidRPr="00000000" w14:paraId="000000F0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Bug tracking: Microsoft Word &amp; Excel.</w:t>
      </w:r>
    </w:p>
    <w:p w:rsidR="00000000" w:rsidDel="00000000" w:rsidP="00000000" w:rsidRDefault="00000000" w:rsidRPr="00000000" w14:paraId="000000F1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DM Sans" w:cs="DM Sans" w:eastAsia="DM Sans" w:hAnsi="DM Sans"/>
          <w:b w:val="1"/>
          <w:color w:val="2a842a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a842a"/>
          <w:sz w:val="30"/>
          <w:szCs w:val="30"/>
          <w:rtl w:val="0"/>
        </w:rPr>
        <w:t xml:space="preserve">9.2 Environment Test</w:t>
      </w:r>
    </w:p>
    <w:p w:rsidR="00000000" w:rsidDel="00000000" w:rsidP="00000000" w:rsidRDefault="00000000" w:rsidRPr="00000000" w14:paraId="000000F3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Platform: Web </w:t>
      </w:r>
    </w:p>
    <w:p w:rsidR="00000000" w:rsidDel="00000000" w:rsidP="00000000" w:rsidRDefault="00000000" w:rsidRPr="00000000" w14:paraId="000000F5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Os: Windows 11, MacOS</w:t>
      </w:r>
    </w:p>
    <w:p w:rsidR="00000000" w:rsidDel="00000000" w:rsidP="00000000" w:rsidRDefault="00000000" w:rsidRPr="00000000" w14:paraId="000000F6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Fonts w:ascii="DM Sans Medium" w:cs="DM Sans Medium" w:eastAsia="DM Sans Medium" w:hAnsi="DM Sans Medium"/>
          <w:sz w:val="28"/>
          <w:szCs w:val="28"/>
          <w:rtl w:val="0"/>
        </w:rPr>
        <w:t xml:space="preserve">Browsers: Chrome &amp; Microsoft Edge </w:t>
      </w:r>
    </w:p>
    <w:p w:rsidR="00000000" w:rsidDel="00000000" w:rsidP="00000000" w:rsidRDefault="00000000" w:rsidRPr="00000000" w14:paraId="000000F7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ins w:author="Zaid Jaber" w:id="14" w:date="2025-06-26T14:21:10Z"/>
          <w:rFonts w:ascii="DM Sans Medium" w:cs="DM Sans Medium" w:eastAsia="DM Sans Medium" w:hAnsi="DM Sans Medium"/>
          <w:sz w:val="28"/>
          <w:szCs w:val="28"/>
        </w:rPr>
      </w:pPr>
      <w:ins w:author="Zaid Jaber" w:id="14" w:date="2025-06-26T14:21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B">
      <w:pPr>
        <w:ind w:left="720" w:firstLine="0"/>
        <w:rPr>
          <w:ins w:author="Zaid Jaber" w:id="14" w:date="2025-06-26T14:21:10Z"/>
          <w:rFonts w:ascii="DM Sans Medium" w:cs="DM Sans Medium" w:eastAsia="DM Sans Medium" w:hAnsi="DM Sans Medium"/>
          <w:sz w:val="28"/>
          <w:szCs w:val="28"/>
        </w:rPr>
      </w:pPr>
      <w:ins w:author="Zaid Jaber" w:id="14" w:date="2025-06-26T14:21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C">
      <w:pPr>
        <w:ind w:left="720" w:firstLine="0"/>
        <w:rPr>
          <w:ins w:author="Zaid Jaber" w:id="14" w:date="2025-06-26T14:21:10Z"/>
          <w:rFonts w:ascii="DM Sans Medium" w:cs="DM Sans Medium" w:eastAsia="DM Sans Medium" w:hAnsi="DM Sans Medium"/>
          <w:sz w:val="28"/>
          <w:szCs w:val="28"/>
        </w:rPr>
      </w:pPr>
      <w:ins w:author="Zaid Jaber" w:id="14" w:date="2025-06-26T14:21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D">
      <w:pPr>
        <w:ind w:left="720" w:firstLine="0"/>
        <w:rPr>
          <w:rFonts w:ascii="DM Sans Medium" w:cs="DM Sans Medium" w:eastAsia="DM Sans Medium" w:hAnsi="DM Sans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 Risk Management</w:t>
      </w:r>
    </w:p>
    <w:p w:rsidR="00000000" w:rsidDel="00000000" w:rsidP="00000000" w:rsidRDefault="00000000" w:rsidRPr="00000000" w14:paraId="00000100">
      <w:pPr>
        <w:ind w:left="72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6f3c07"/>
                <w:sz w:val="30"/>
                <w:szCs w:val="3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30"/>
                <w:szCs w:val="30"/>
                <w:rtl w:val="0"/>
              </w:rPr>
              <w:t xml:space="preserve">Risk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DM Sans Medium" w:cs="DM Sans Medium" w:eastAsia="DM Sans Medium" w:hAnsi="DM Sans Medium"/>
                <w:sz w:val="30"/>
                <w:szCs w:val="30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30"/>
                <w:szCs w:val="30"/>
                <w:rtl w:val="0"/>
              </w:rPr>
              <w:t xml:space="preserve">Requirements not clearly defined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DM Sans Medium" w:cs="DM Sans Medium" w:eastAsia="DM Sans Medium" w:hAnsi="DM Sans Medium"/>
                <w:sz w:val="30"/>
                <w:szCs w:val="30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30"/>
                <w:szCs w:val="30"/>
                <w:rtl w:val="0"/>
              </w:rPr>
              <w:t xml:space="preserve">Delays in test environment setup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DM Sans Medium" w:cs="DM Sans Medium" w:eastAsia="DM Sans Medium" w:hAnsi="DM Sans Medium"/>
                <w:sz w:val="30"/>
                <w:szCs w:val="30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30"/>
                <w:szCs w:val="30"/>
                <w:rtl w:val="0"/>
              </w:rPr>
              <w:t xml:space="preserve">Incomplete test coverage due to time constraints</w:t>
            </w:r>
          </w:p>
        </w:tc>
      </w:tr>
    </w:tbl>
    <w:p w:rsidR="00000000" w:rsidDel="00000000" w:rsidP="00000000" w:rsidRDefault="00000000" w:rsidRPr="00000000" w14:paraId="00000105">
      <w:pPr>
        <w:ind w:left="720" w:firstLine="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7">
      <w:pPr>
        <w:ind w:left="72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8">
      <w:pPr>
        <w:ind w:left="72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9">
      <w:pPr>
        <w:ind w:left="72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A">
      <w:pPr>
        <w:ind w:left="72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B">
      <w:pPr>
        <w:ind w:left="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  <w:pPrChange w:author="Zaid Jaber" w:id="0" w:date="2025-06-26T14:21:14Z">
          <w:pPr>
            <w:ind w:left="720" w:firstLine="0"/>
          </w:pPr>
        </w:pPrChange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C">
      <w:pPr>
        <w:ind w:left="0" w:firstLine="0"/>
        <w:rPr>
          <w:del w:author="Zaid Jaber" w:id="15" w:date="2025-06-26T14:21:14Z"/>
          <w:rFonts w:ascii="DM Sans" w:cs="DM Sans" w:eastAsia="DM Sans" w:hAnsi="DM Sans"/>
          <w:b w:val="1"/>
          <w:color w:val="b45f06"/>
          <w:sz w:val="28"/>
          <w:szCs w:val="28"/>
        </w:rPr>
        <w:pPrChange w:author="Zaid Jaber" w:id="0" w:date="2025-06-26T14:21:14Z">
          <w:pPr>
            <w:ind w:left="720" w:firstLine="0"/>
          </w:pPr>
        </w:pPrChange>
      </w:pPr>
      <w:del w:author="Zaid Jaber" w:id="15" w:date="2025-06-26T14:21:1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0D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b w:val="1"/>
          <w:color w:val="b45f0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b45f06"/>
          <w:sz w:val="30"/>
          <w:szCs w:val="30"/>
          <w:rtl w:val="0"/>
        </w:rPr>
        <w:t xml:space="preserve">Approval</w:t>
      </w:r>
    </w:p>
    <w:p w:rsidR="00000000" w:rsidDel="00000000" w:rsidP="00000000" w:rsidRDefault="00000000" w:rsidRPr="00000000" w14:paraId="00000110">
      <w:pPr>
        <w:ind w:left="720" w:firstLine="0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010"/>
        <w:gridCol w:w="2475"/>
        <w:gridCol w:w="2700"/>
        <w:tblGridChange w:id="0">
          <w:tblGrid>
            <w:gridCol w:w="1995"/>
            <w:gridCol w:w="2010"/>
            <w:gridCol w:w="2475"/>
            <w:gridCol w:w="27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Approval Status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6f3c07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Mai Okasha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DM Sans Medium" w:cs="DM Sans Medium" w:eastAsia="DM Sans Medium" w:hAnsi="DM Sans Medium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Saif Araj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DM Sans Medium" w:cs="DM Sans Medium" w:eastAsia="DM Sans Medium" w:hAnsi="DM Sans Medium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Zaid Jaber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DM Sans Medium" w:cs="DM Sans Medium" w:eastAsia="DM Sans Medium" w:hAnsi="DM Sans Medium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Lina Shaqoura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DM Sans Medium" w:cs="DM Sans Medium" w:eastAsia="DM Sans Medium" w:hAnsi="DM Sans Medium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8"/>
                <w:szCs w:val="28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DM Sans Medium" w:cs="DM Sans Medium" w:eastAsia="DM Sans Medium" w:hAnsi="DM Sans Medium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i w:val="1"/>
                <w:sz w:val="28"/>
                <w:szCs w:val="28"/>
                <w:rtl w:val="0"/>
              </w:rPr>
              <w:t xml:space="preserve">22 Jun 2025</w:t>
            </w:r>
          </w:p>
        </w:tc>
      </w:tr>
    </w:tbl>
    <w:p w:rsidR="00000000" w:rsidDel="00000000" w:rsidP="00000000" w:rsidRDefault="00000000" w:rsidRPr="00000000" w14:paraId="00000125">
      <w:pPr>
        <w:bidi w:val="1"/>
        <w:spacing w:after="240" w:before="240" w:lineRule="auto"/>
        <w:rPr>
          <w:rFonts w:ascii="DM Sans" w:cs="DM Sans" w:eastAsia="DM Sans" w:hAnsi="DM Sans"/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bidi w:val="1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